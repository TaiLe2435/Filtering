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CB16" w14:textId="77777777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8F9FD00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1F039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r w:rsidRPr="008D3115">
        <w:rPr>
          <w:rFonts w:ascii="Times New Roman" w:hAnsi="Times New Roman" w:cs="Times New Roman"/>
          <w:b/>
          <w:bCs/>
          <w:sz w:val="24"/>
          <w:szCs w:val="24"/>
        </w:rPr>
        <w:t>MAGNETOMETER-LESS STATE-ESTIMATION</w:t>
      </w:r>
    </w:p>
    <w:p w14:paraId="21097D65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OF A UNICYCLE MODEL MOBILE ROBOT</w:t>
      </w:r>
    </w:p>
    <w:p w14:paraId="041C587F" w14:textId="77777777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USING A CASCADED KALMAN FILTER</w:t>
      </w:r>
      <w:commentRangeEnd w:id="0"/>
      <w:r w:rsidR="00485590">
        <w:rPr>
          <w:rStyle w:val="CommentReference"/>
        </w:rPr>
        <w:commentReference w:id="0"/>
      </w:r>
      <w:r w:rsidRPr="008D3115">
        <w:rPr>
          <w:rFonts w:ascii="Times New Roman" w:hAnsi="Times New Roman" w:cs="Times New Roman"/>
          <w:b/>
          <w:bCs/>
          <w:sz w:val="24"/>
          <w:szCs w:val="24"/>
        </w:rPr>
        <w:t xml:space="preserve"> FRAMEWORK</w:t>
      </w:r>
    </w:p>
    <w:p w14:paraId="1AB36C65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BBA95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Tommy Le, M.S.</w:t>
      </w:r>
    </w:p>
    <w:p w14:paraId="7BB1B3A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Department of Mechanical Engineering</w:t>
      </w:r>
    </w:p>
    <w:p w14:paraId="6B46F3F9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Northern Illinois University, 2023</w:t>
      </w:r>
    </w:p>
    <w:p w14:paraId="1C0A88AD" w14:textId="77777777" w:rsid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Dr. Ji-Chul Ryu, Director</w:t>
      </w:r>
    </w:p>
    <w:p w14:paraId="18139C2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64743" w14:textId="149B2C29" w:rsidR="008D3115" w:rsidRPr="008D3115" w:rsidRDefault="008D3115" w:rsidP="008D3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Localization</w:t>
      </w:r>
      <w:ins w:id="1" w:author="Ji-Chul Ryu" w:date="2023-10-01T09:35:00Z">
        <w:r w:rsidR="00154245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D86635">
          <w:rPr>
            <w:rFonts w:ascii="Times New Roman" w:hAnsi="Times New Roman" w:cs="Times New Roman"/>
            <w:sz w:val="24"/>
            <w:szCs w:val="24"/>
          </w:rPr>
          <w:t>or state-estimation algorithms,</w:t>
        </w:r>
      </w:ins>
      <w:r w:rsidRPr="008D3115">
        <w:rPr>
          <w:rFonts w:ascii="Times New Roman" w:hAnsi="Times New Roman" w:cs="Times New Roman"/>
          <w:sz w:val="24"/>
          <w:szCs w:val="24"/>
        </w:rPr>
        <w:t xml:space="preserve"> is one of the most important aspects in the development of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mobile robots. For effective navigation of these robots, an efficient localization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is needed. Typical localization</w:t>
      </w:r>
      <w:del w:id="2" w:author="Ji-Chul Ryu" w:date="2023-10-01T09:37:00Z">
        <w:r w:rsidRPr="008D3115" w:rsidDel="009146D5">
          <w:rPr>
            <w:rFonts w:ascii="Times New Roman" w:hAnsi="Times New Roman" w:cs="Times New Roman"/>
            <w:sz w:val="24"/>
            <w:szCs w:val="24"/>
          </w:rPr>
          <w:delText>, or state-estimation algorithms,</w:delText>
        </w:r>
      </w:del>
      <w:r w:rsidRPr="008D3115">
        <w:rPr>
          <w:rFonts w:ascii="Times New Roman" w:hAnsi="Times New Roman" w:cs="Times New Roman"/>
          <w:sz w:val="24"/>
          <w:szCs w:val="24"/>
        </w:rPr>
        <w:t xml:space="preserve"> require</w:t>
      </w:r>
      <w:ins w:id="3" w:author="Ji-Chul Ryu" w:date="2023-10-01T09:37:00Z">
        <w:r w:rsidR="009146D5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8D3115">
        <w:rPr>
          <w:rFonts w:ascii="Times New Roman" w:hAnsi="Times New Roman" w:cs="Times New Roman"/>
          <w:sz w:val="24"/>
          <w:szCs w:val="24"/>
        </w:rPr>
        <w:t xml:space="preserve"> an IMU </w:t>
      </w:r>
      <w:commentRangeStart w:id="4"/>
      <w:ins w:id="5" w:author="Ji-Chul Ryu" w:date="2023-10-01T09:37:00Z">
        <w:r w:rsidR="009146D5">
          <w:rPr>
            <w:rFonts w:ascii="Times New Roman" w:hAnsi="Times New Roman" w:cs="Times New Roman"/>
            <w:sz w:val="24"/>
            <w:szCs w:val="24"/>
          </w:rPr>
          <w:t>(Inertial Measurement Unit)</w:t>
        </w:r>
      </w:ins>
      <w:commentRangeEnd w:id="4"/>
      <w:ins w:id="6" w:author="Ji-Chul Ryu" w:date="2023-10-01T09:56:00Z">
        <w:r w:rsidR="00D5548D">
          <w:rPr>
            <w:rStyle w:val="CommentReference"/>
          </w:rPr>
          <w:commentReference w:id="4"/>
        </w:r>
      </w:ins>
      <w:ins w:id="7" w:author="Ji-Chul Ryu" w:date="2023-10-01T09:37:00Z">
        <w:r w:rsidR="009146D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D3115">
        <w:rPr>
          <w:rFonts w:ascii="Times New Roman" w:hAnsi="Times New Roman" w:cs="Times New Roman"/>
          <w:sz w:val="24"/>
          <w:szCs w:val="24"/>
        </w:rPr>
        <w:t>along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an external reference that provides highly precise pose information, such as </w:t>
      </w:r>
      <w:del w:id="8" w:author="Ji-Chul Ryu" w:date="2023-10-01T09:40:00Z">
        <w:r w:rsidRPr="008D3115" w:rsidDel="005076ED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commentRangeStart w:id="9"/>
        <w:r w:rsidRPr="008D3115" w:rsidDel="005076ED">
          <w:rPr>
            <w:rFonts w:ascii="Times New Roman" w:hAnsi="Times New Roman" w:cs="Times New Roman"/>
            <w:sz w:val="24"/>
            <w:szCs w:val="24"/>
          </w:rPr>
          <w:delText>GNSS</w:delText>
        </w:r>
      </w:del>
      <w:ins w:id="10" w:author="Ji-Chul Ryu" w:date="2023-10-01T09:40:00Z">
        <w:r w:rsidR="005076ED">
          <w:rPr>
            <w:rFonts w:ascii="Times New Roman" w:hAnsi="Times New Roman" w:cs="Times New Roman"/>
            <w:sz w:val="24"/>
            <w:szCs w:val="24"/>
          </w:rPr>
          <w:t>GPS</w:t>
        </w:r>
      </w:ins>
      <w:ins w:id="11" w:author="Ji-Chul Ryu" w:date="2023-10-01T09:53:00Z">
        <w:r w:rsidR="002F20C4">
          <w:rPr>
            <w:rFonts w:ascii="Times New Roman" w:hAnsi="Times New Roman" w:cs="Times New Roman"/>
            <w:sz w:val="24"/>
            <w:szCs w:val="24"/>
          </w:rPr>
          <w:t xml:space="preserve"> (Global Positioning System)</w:t>
        </w:r>
      </w:ins>
      <w:r w:rsidRPr="008D311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9"/>
      <w:r w:rsidR="005D2920">
        <w:rPr>
          <w:rStyle w:val="CommentReference"/>
        </w:rPr>
        <w:commentReference w:id="9"/>
      </w:r>
      <w:r w:rsidRPr="008D311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outdoor applications. In indoor applications, </w:t>
      </w:r>
      <w:del w:id="12" w:author="Ji-Chul Ryu" w:date="2023-10-01T09:42:00Z">
        <w:r w:rsidRPr="008D3115" w:rsidDel="0029178D">
          <w:rPr>
            <w:rFonts w:ascii="Times New Roman" w:hAnsi="Times New Roman" w:cs="Times New Roman"/>
            <w:sz w:val="24"/>
            <w:szCs w:val="24"/>
          </w:rPr>
          <w:delText xml:space="preserve">GNSS </w:delText>
        </w:r>
      </w:del>
      <w:ins w:id="13" w:author="Ji-Chul Ryu" w:date="2023-10-01T09:42:00Z">
        <w:r w:rsidR="0029178D">
          <w:rPr>
            <w:rFonts w:ascii="Times New Roman" w:hAnsi="Times New Roman" w:cs="Times New Roman"/>
            <w:sz w:val="24"/>
            <w:szCs w:val="24"/>
          </w:rPr>
          <w:t>the GPS</w:t>
        </w:r>
        <w:r w:rsidR="0029178D" w:rsidRPr="008D311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D3115">
        <w:rPr>
          <w:rFonts w:ascii="Times New Roman" w:hAnsi="Times New Roman" w:cs="Times New Roman"/>
          <w:sz w:val="24"/>
          <w:szCs w:val="24"/>
        </w:rPr>
        <w:t>data is not accessible so many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robot implementations turn to magnetometers to provide the additional pose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However, </w:t>
      </w:r>
      <w:commentRangeStart w:id="14"/>
      <w:r w:rsidRPr="008D3115">
        <w:rPr>
          <w:rFonts w:ascii="Times New Roman" w:hAnsi="Times New Roman" w:cs="Times New Roman"/>
          <w:sz w:val="24"/>
          <w:szCs w:val="24"/>
        </w:rPr>
        <w:t>with the push to miniaturize these robotic systems</w:t>
      </w:r>
      <w:commentRangeEnd w:id="14"/>
      <w:r w:rsidR="003B6059">
        <w:rPr>
          <w:rStyle w:val="CommentReference"/>
        </w:rPr>
        <w:commentReference w:id="14"/>
      </w:r>
      <w:r w:rsidRPr="008D3115">
        <w:rPr>
          <w:rFonts w:ascii="Times New Roman" w:hAnsi="Times New Roman" w:cs="Times New Roman"/>
          <w:sz w:val="24"/>
          <w:szCs w:val="24"/>
        </w:rPr>
        <w:t>, magnetometers are not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reliable due to their proximity to motors and other electronics, causing magnetic distortion and in turn, incorrect pose information. To address this issue, this thesis proposes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magnetometer-less state-estimation algorithm based on a cascaded Extended Kalman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(EKF) framework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localization of an autonomous </w:t>
      </w:r>
      <w:commentRangeStart w:id="15"/>
      <w:r w:rsidRPr="008D3115">
        <w:rPr>
          <w:rFonts w:ascii="Times New Roman" w:hAnsi="Times New Roman" w:cs="Times New Roman"/>
          <w:sz w:val="24"/>
          <w:szCs w:val="24"/>
        </w:rPr>
        <w:t xml:space="preserve">mobile robot. </w:t>
      </w:r>
      <w:commentRangeEnd w:id="15"/>
      <w:r w:rsidR="001C0946">
        <w:rPr>
          <w:rStyle w:val="CommentReference"/>
        </w:rPr>
        <w:commentReference w:id="15"/>
      </w:r>
      <w:r w:rsidRPr="008D3115">
        <w:rPr>
          <w:rFonts w:ascii="Times New Roman" w:hAnsi="Times New Roman" w:cs="Times New Roman"/>
          <w:sz w:val="24"/>
          <w:szCs w:val="24"/>
        </w:rPr>
        <w:t>The presentation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include background information on estimation and the Kalman Filter, explanation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mathematical models for the algorithm, as well as simulation results, proving the feasibility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for physical implementation on a mobile robot.</w:t>
      </w:r>
    </w:p>
    <w:sectPr w:rsidR="008D3115" w:rsidRPr="008D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-Chul Ryu" w:date="2023-10-01T09:33:00Z" w:initials="JCR">
    <w:p w14:paraId="30F7EA94" w14:textId="77777777" w:rsidR="009B3E7C" w:rsidRDefault="00485590">
      <w:pPr>
        <w:pStyle w:val="CommentText"/>
      </w:pPr>
      <w:r>
        <w:rPr>
          <w:rStyle w:val="CommentReference"/>
        </w:rPr>
        <w:annotationRef/>
      </w:r>
      <w:r w:rsidR="009B3E7C">
        <w:t>How about just "Magnetometer-less state estimation of a mobile robot using a cascaded Kalman filter."</w:t>
      </w:r>
    </w:p>
    <w:p w14:paraId="36B1B1F5" w14:textId="77777777" w:rsidR="009B3E7C" w:rsidRDefault="009B3E7C" w:rsidP="0026131B">
      <w:pPr>
        <w:pStyle w:val="CommentText"/>
      </w:pPr>
      <w:r>
        <w:t xml:space="preserve">   Or more simply, "Magnetometer-less state estimation using a cascaded Kalman filter"</w:t>
      </w:r>
    </w:p>
  </w:comment>
  <w:comment w:id="4" w:author="Ji-Chul Ryu" w:date="2023-10-01T09:56:00Z" w:initials="JCR">
    <w:p w14:paraId="2B3A6F0B" w14:textId="38C3A2D4" w:rsidR="00D5548D" w:rsidRDefault="00D5548D" w:rsidP="005D6E38">
      <w:pPr>
        <w:pStyle w:val="CommentText"/>
      </w:pPr>
      <w:r>
        <w:rPr>
          <w:rStyle w:val="CommentReference"/>
        </w:rPr>
        <w:annotationRef/>
      </w:r>
      <w:r>
        <w:t>Although  IMU and GPS are very common terms, I think it'd still be nice to have their full names since it's an abstract.</w:t>
      </w:r>
    </w:p>
  </w:comment>
  <w:comment w:id="9" w:author="Ji-Chul Ryu" w:date="2023-10-01T09:45:00Z" w:initials="JCR">
    <w:p w14:paraId="2DD6666E" w14:textId="50271372" w:rsidR="005D2920" w:rsidRDefault="005D2920" w:rsidP="00741A2B">
      <w:pPr>
        <w:pStyle w:val="CommentText"/>
      </w:pPr>
      <w:r>
        <w:rPr>
          <w:rStyle w:val="CommentReference"/>
        </w:rPr>
        <w:annotationRef/>
      </w:r>
      <w:r>
        <w:t>The term GNSS may not be that common yet.</w:t>
      </w:r>
    </w:p>
  </w:comment>
  <w:comment w:id="14" w:author="Ji-Chul Ryu" w:date="2023-10-01T09:52:00Z" w:initials="JCR">
    <w:p w14:paraId="7F78FEE3" w14:textId="77777777" w:rsidR="003B6059" w:rsidRDefault="003B6059" w:rsidP="00C47FCE">
      <w:pPr>
        <w:pStyle w:val="CommentText"/>
      </w:pPr>
      <w:r>
        <w:rPr>
          <w:rStyle w:val="CommentReference"/>
        </w:rPr>
        <w:annotationRef/>
      </w:r>
      <w:r>
        <w:t>Maybe, you can mention why we (or some people) are interested in a miniaturized robots with examples of target applications.</w:t>
      </w:r>
    </w:p>
  </w:comment>
  <w:comment w:id="15" w:author="Ji-Chul Ryu" w:date="2023-10-01T09:46:00Z" w:initials="JCR">
    <w:p w14:paraId="5B6E4358" w14:textId="77777777" w:rsidR="009B3E7C" w:rsidRDefault="001C0946">
      <w:pPr>
        <w:pStyle w:val="CommentText"/>
      </w:pPr>
      <w:r>
        <w:rPr>
          <w:rStyle w:val="CommentReference"/>
        </w:rPr>
        <w:annotationRef/>
      </w:r>
      <w:r w:rsidR="009B3E7C">
        <w:t>After this sentence, let's add a brief structure of your cascaded Kalman filter.  It's OK that some part of the abstract goes technical.  Also, it's OK for abstract to go over more than one page.</w:t>
      </w:r>
    </w:p>
    <w:p w14:paraId="7EC77E0D" w14:textId="77777777" w:rsidR="009B3E7C" w:rsidRDefault="009B3E7C" w:rsidP="00EE4E35">
      <w:pPr>
        <w:pStyle w:val="CommentText"/>
      </w:pPr>
      <w:r>
        <w:t xml:space="preserve">   In addition, since we're going to remove "unicycle model" from the title, you can specify the type of mobile robot (unicycle model) to which you want to implement your algorithm.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B1B1F5" w15:done="0"/>
  <w15:commentEx w15:paraId="2B3A6F0B" w15:done="0"/>
  <w15:commentEx w15:paraId="2DD6666E" w15:done="0"/>
  <w15:commentEx w15:paraId="7F78FEE3" w15:done="0"/>
  <w15:commentEx w15:paraId="7EC77E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0AE964" w16cex:dateUtc="2023-10-01T14:33:00Z"/>
  <w16cex:commentExtensible w16cex:durableId="0E149CEA" w16cex:dateUtc="2023-10-01T14:56:00Z"/>
  <w16cex:commentExtensible w16cex:durableId="1BA3FDB3" w16cex:dateUtc="2023-10-01T14:45:00Z"/>
  <w16cex:commentExtensible w16cex:durableId="3692DB14" w16cex:dateUtc="2023-10-01T14:52:00Z"/>
  <w16cex:commentExtensible w16cex:durableId="1E0CBE49" w16cex:dateUtc="2023-10-01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B1B1F5" w16cid:durableId="150AE964"/>
  <w16cid:commentId w16cid:paraId="2B3A6F0B" w16cid:durableId="0E149CEA"/>
  <w16cid:commentId w16cid:paraId="2DD6666E" w16cid:durableId="1BA3FDB3"/>
  <w16cid:commentId w16cid:paraId="7F78FEE3" w16cid:durableId="3692DB14"/>
  <w16cid:commentId w16cid:paraId="7EC77E0D" w16cid:durableId="1E0CB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-Chul Ryu">
    <w15:presenceInfo w15:providerId="AD" w15:userId="S::A1725233@mail.niu.edu::69052ba7-495c-4d58-8ea4-2b16b951d2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TawMDY1MjSxMLJQ0lEKTi0uzszPAykwqgUAeiwx9CwAAAA="/>
  </w:docVars>
  <w:rsids>
    <w:rsidRoot w:val="008D3115"/>
    <w:rsid w:val="000259E6"/>
    <w:rsid w:val="0004515D"/>
    <w:rsid w:val="00154245"/>
    <w:rsid w:val="001C0946"/>
    <w:rsid w:val="0029178D"/>
    <w:rsid w:val="002F20C4"/>
    <w:rsid w:val="003B1AF2"/>
    <w:rsid w:val="003B6059"/>
    <w:rsid w:val="00485590"/>
    <w:rsid w:val="005076ED"/>
    <w:rsid w:val="005D2920"/>
    <w:rsid w:val="006302DA"/>
    <w:rsid w:val="006D3897"/>
    <w:rsid w:val="008574E3"/>
    <w:rsid w:val="008D3115"/>
    <w:rsid w:val="009146D5"/>
    <w:rsid w:val="009B3E7C"/>
    <w:rsid w:val="00D5548D"/>
    <w:rsid w:val="00D86635"/>
    <w:rsid w:val="00F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6EAF"/>
  <w15:chartTrackingRefBased/>
  <w15:docId w15:val="{15807F12-AF3E-4512-A101-B10E7A39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5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4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</dc:creator>
  <cp:keywords/>
  <dc:description/>
  <cp:lastModifiedBy>Ji-Chul Ryu</cp:lastModifiedBy>
  <cp:revision>21</cp:revision>
  <dcterms:created xsi:type="dcterms:W3CDTF">2023-09-29T19:06:00Z</dcterms:created>
  <dcterms:modified xsi:type="dcterms:W3CDTF">2023-10-01T15:02:00Z</dcterms:modified>
</cp:coreProperties>
</file>